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132" w14:textId="77777777" w:rsidR="0075545D" w:rsidRDefault="00000000">
      <w:pPr>
        <w:pStyle w:val="Date"/>
      </w:pPr>
      <w:r>
        <w:t>October 4th 2025</w:t>
      </w:r>
    </w:p>
    <w:p w14:paraId="56213828" w14:textId="77777777" w:rsidR="0075545D" w:rsidRDefault="00000000">
      <w:pPr>
        <w:pStyle w:val="Heading1"/>
      </w:pPr>
      <w:bookmarkStart w:id="0" w:name="from-solution-first-to-problem-led"/>
      <w:r>
        <w:t>From Solution-First to Problem-Led</w:t>
      </w:r>
    </w:p>
    <w:p w14:paraId="53742AD3" w14:textId="0E009FF3" w:rsidR="0075545D" w:rsidRDefault="00000000">
      <w:pPr>
        <w:pStyle w:val="FirstParagraph"/>
      </w:pPr>
      <w:r>
        <w:t xml:space="preserve">At the start of the design thinking process, I was heavily solution focused. </w:t>
      </w:r>
      <w:ins w:id="1" w:author="Lena Ramfelt" w:date="2025-09-19T14:45:00Z" w16du:dateUtc="2025-09-19T12:45:00Z">
        <w:r w:rsidR="00B37340">
          <w:t xml:space="preserve">The focus was </w:t>
        </w:r>
      </w:ins>
      <w:del w:id="2" w:author="Lena Ramfelt" w:date="2025-09-19T14:45:00Z" w16du:dateUtc="2025-09-19T12:45:00Z">
        <w:r w:rsidDel="00B37340">
          <w:delText xml:space="preserve">It was </w:delText>
        </w:r>
      </w:del>
      <w:r>
        <w:t xml:space="preserve">not on figuring out what problems the user had. Instead, </w:t>
      </w:r>
      <w:ins w:id="3" w:author="Lena Ramfelt" w:date="2025-09-19T14:45:00Z" w16du:dateUtc="2025-09-19T12:45:00Z">
        <w:r w:rsidR="00B37340">
          <w:t xml:space="preserve">most important was to </w:t>
        </w:r>
      </w:ins>
      <w:del w:id="4" w:author="Lena Ramfelt" w:date="2025-09-19T14:45:00Z" w16du:dateUtc="2025-09-19T12:45:00Z">
        <w:r w:rsidDel="00B37340">
          <w:delText xml:space="preserve">identifying </w:delText>
        </w:r>
      </w:del>
      <w:ins w:id="5" w:author="Lena Ramfelt" w:date="2025-09-19T14:45:00Z" w16du:dateUtc="2025-09-19T12:45:00Z">
        <w:r w:rsidR="00B37340">
          <w:t>identify</w:t>
        </w:r>
        <w:r w:rsidR="00B37340">
          <w:t xml:space="preserve"> </w:t>
        </w:r>
      </w:ins>
      <w:del w:id="6" w:author="Lena Ramfelt" w:date="2025-09-19T14:45:00Z" w16du:dateUtc="2025-09-19T12:45:00Z">
        <w:r w:rsidDel="00B37340">
          <w:delText xml:space="preserve">the </w:delText>
        </w:r>
      </w:del>
      <w:ins w:id="7" w:author="Lena Ramfelt" w:date="2025-09-19T14:45:00Z" w16du:dateUtc="2025-09-19T12:45:00Z">
        <w:r w:rsidR="00B37340">
          <w:t>a</w:t>
        </w:r>
        <w:r w:rsidR="00B37340">
          <w:t xml:space="preserve"> </w:t>
        </w:r>
      </w:ins>
      <w:r>
        <w:t xml:space="preserve">solution </w:t>
      </w:r>
      <w:ins w:id="8" w:author="Lena Ramfelt" w:date="2025-09-19T14:45:00Z" w16du:dateUtc="2025-09-19T12:45:00Z">
        <w:r w:rsidR="00B37340">
          <w:t xml:space="preserve">that </w:t>
        </w:r>
      </w:ins>
      <w:r>
        <w:t xml:space="preserve">I could create to solve the problem I assumed the user had. Through the design thinking </w:t>
      </w:r>
      <w:proofErr w:type="gramStart"/>
      <w:r>
        <w:t>process</w:t>
      </w:r>
      <w:proofErr w:type="gramEnd"/>
      <w:r>
        <w:t xml:space="preserve"> I </w:t>
      </w:r>
      <w:del w:id="9" w:author="Lena Ramfelt" w:date="2025-09-19T14:46:00Z" w16du:dateUtc="2025-09-19T12:46:00Z">
        <w:r w:rsidDel="00B37340">
          <w:delText xml:space="preserve">found </w:delText>
        </w:r>
      </w:del>
      <w:ins w:id="10" w:author="Lena Ramfelt" w:date="2025-09-19T14:46:00Z" w16du:dateUtc="2025-09-19T12:46:00Z">
        <w:r w:rsidR="00B37340">
          <w:t>realized</w:t>
        </w:r>
        <w:r w:rsidR="00B37340">
          <w:t xml:space="preserve"> </w:t>
        </w:r>
      </w:ins>
      <w:r>
        <w:t>that the several steps prior to working on a solution help prevent wasted time</w:t>
      </w:r>
      <w:ins w:id="11" w:author="Lena Ramfelt" w:date="2025-09-19T14:46:00Z" w16du:dateUtc="2025-09-19T12:46:00Z">
        <w:r w:rsidR="00B37340">
          <w:t xml:space="preserve"> and resources</w:t>
        </w:r>
      </w:ins>
      <w:r>
        <w:t xml:space="preserve"> working on a solution that no one </w:t>
      </w:r>
      <w:del w:id="12" w:author="Lena Ramfelt" w:date="2025-09-19T14:46:00Z" w16du:dateUtc="2025-09-19T12:46:00Z">
        <w:r w:rsidDel="00B37340">
          <w:delText>wanted</w:delText>
        </w:r>
      </w:del>
      <w:ins w:id="13" w:author="Lena Ramfelt" w:date="2025-09-19T14:46:00Z" w16du:dateUtc="2025-09-19T12:46:00Z">
        <w:r w:rsidR="00B37340">
          <w:t>wants</w:t>
        </w:r>
      </w:ins>
      <w:r>
        <w:t>.</w:t>
      </w:r>
    </w:p>
    <w:p w14:paraId="2A9BC7C1" w14:textId="16A4B8D1" w:rsidR="0075545D" w:rsidRDefault="00000000">
      <w:pPr>
        <w:pStyle w:val="BodyText"/>
      </w:pPr>
      <w:r>
        <w:t xml:space="preserve">The worksheet “Trends &amp; Knowledge Map” </w:t>
      </w:r>
      <w:del w:id="14" w:author="Lena Ramfelt" w:date="2025-09-19T14:46:00Z" w16du:dateUtc="2025-09-19T12:46:00Z">
        <w:r w:rsidDel="00B37340">
          <w:delText>stood out to me as</w:delText>
        </w:r>
      </w:del>
      <w:ins w:id="15" w:author="Lena Ramfelt" w:date="2025-09-19T14:46:00Z" w16du:dateUtc="2025-09-19T12:46:00Z">
        <w:r w:rsidR="00B37340">
          <w:t>was</w:t>
        </w:r>
      </w:ins>
      <w:r>
        <w:t xml:space="preserve"> one of the key templates that helped clarify the process</w:t>
      </w:r>
      <w:ins w:id="16" w:author="Lena Ramfelt" w:date="2025-09-19T14:46:00Z" w16du:dateUtc="2025-09-19T12:46:00Z">
        <w:r w:rsidR="00B37340">
          <w:t xml:space="preserve"> for me</w:t>
        </w:r>
      </w:ins>
      <w:r>
        <w:t xml:space="preserve">. It acted as a clear methodology from which to analyze the problem/challenge from the user’s point of view and the complex set of aspects that may influence a user. This </w:t>
      </w:r>
      <w:del w:id="17" w:author="Lena Ramfelt" w:date="2025-09-19T14:47:00Z" w16du:dateUtc="2025-09-19T12:47:00Z">
        <w:r w:rsidDel="00B37340">
          <w:delText xml:space="preserve">worksheet </w:delText>
        </w:r>
      </w:del>
      <w:ins w:id="18" w:author="Lena Ramfelt" w:date="2025-09-19T14:47:00Z" w16du:dateUtc="2025-09-19T12:47:00Z">
        <w:r w:rsidR="00B37340">
          <w:t>template</w:t>
        </w:r>
        <w:r w:rsidR="00B37340">
          <w:t xml:space="preserve"> </w:t>
        </w:r>
      </w:ins>
      <w:r>
        <w:t xml:space="preserve">gave me and my group a shared understanding to identify a user’s needs and kept discussions from ballooning into everything—and therefore nothing. This was useful when </w:t>
      </w:r>
      <w:del w:id="19" w:author="Lena Ramfelt" w:date="2025-09-19T14:47:00Z" w16du:dateUtc="2025-09-19T12:47:00Z">
        <w:r w:rsidDel="00B37340">
          <w:delText>my group was</w:delText>
        </w:r>
      </w:del>
      <w:ins w:id="20" w:author="Lena Ramfelt" w:date="2025-09-19T14:47:00Z" w16du:dateUtc="2025-09-19T12:47:00Z">
        <w:r w:rsidR="00B37340">
          <w:t>we were</w:t>
        </w:r>
      </w:ins>
      <w:r>
        <w:t xml:space="preserve"> trying </w:t>
      </w:r>
      <w:del w:id="21" w:author="Lena Ramfelt" w:date="2025-09-19T14:47:00Z" w16du:dateUtc="2025-09-19T12:47:00Z">
        <w:r w:rsidDel="00B37340">
          <w:delText xml:space="preserve">build </w:delText>
        </w:r>
      </w:del>
      <w:ins w:id="22" w:author="Lena Ramfelt" w:date="2025-09-19T14:47:00Z" w16du:dateUtc="2025-09-19T12:47:00Z">
        <w:r w:rsidR="00B37340">
          <w:t>identify</w:t>
        </w:r>
        <w:r w:rsidR="00B37340">
          <w:t xml:space="preserve"> </w:t>
        </w:r>
      </w:ins>
      <w:r>
        <w:t xml:space="preserve">an initial </w:t>
      </w:r>
      <w:del w:id="23" w:author="Lena Ramfelt" w:date="2025-09-19T14:48:00Z" w16du:dateUtc="2025-09-19T12:48:00Z">
        <w:r w:rsidDel="00B37340">
          <w:delText xml:space="preserve">idea behind </w:delText>
        </w:r>
      </w:del>
      <w:ins w:id="24" w:author="Lena Ramfelt" w:date="2025-09-19T14:48:00Z" w16du:dateUtc="2025-09-19T12:48:00Z">
        <w:r w:rsidR="00B37340">
          <w:t xml:space="preserve">problem definition for the challenges our users, i.e., </w:t>
        </w:r>
      </w:ins>
      <w:del w:id="25" w:author="Lena Ramfelt" w:date="2025-09-19T14:48:00Z" w16du:dateUtc="2025-09-19T12:48:00Z">
        <w:r w:rsidDel="00B37340">
          <w:delText xml:space="preserve">the </w:delText>
        </w:r>
      </w:del>
      <w:r>
        <w:t xml:space="preserve">researchers </w:t>
      </w:r>
      <w:del w:id="26" w:author="Lena Ramfelt" w:date="2025-09-19T14:48:00Z" w16du:dateUtc="2025-09-19T12:48:00Z">
        <w:r w:rsidDel="00B37340">
          <w:delText>our project seeks to help</w:delText>
        </w:r>
      </w:del>
      <w:ins w:id="27" w:author="Lena Ramfelt" w:date="2025-09-19T14:48:00Z" w16du:dateUtc="2025-09-19T12:48:00Z">
        <w:r w:rsidR="00B37340">
          <w:t>have</w:t>
        </w:r>
      </w:ins>
      <w:r>
        <w:t xml:space="preserve">. </w:t>
      </w:r>
      <w:del w:id="28" w:author="Lena Ramfelt" w:date="2025-09-19T14:48:00Z" w16du:dateUtc="2025-09-19T12:48:00Z">
        <w:r w:rsidDel="00B37340">
          <w:delText>In this case</w:delText>
        </w:r>
      </w:del>
      <w:ins w:id="29" w:author="Lena Ramfelt" w:date="2025-09-19T14:48:00Z" w16du:dateUtc="2025-09-19T12:48:00Z">
        <w:r w:rsidR="00B37340">
          <w:t xml:space="preserve">By using the </w:t>
        </w:r>
        <w:proofErr w:type="gramStart"/>
        <w:r w:rsidR="00B37340">
          <w:t>template</w:t>
        </w:r>
      </w:ins>
      <w:proofErr w:type="gramEnd"/>
      <w:r>
        <w:t xml:space="preserve"> we could organize our different ideas and clearly identify what aspects of the researcher</w:t>
      </w:r>
      <w:ins w:id="30" w:author="Lena Ramfelt" w:date="2025-09-19T14:49:00Z" w16du:dateUtc="2025-09-19T12:49:00Z">
        <w:r w:rsidR="00B37340">
          <w:t xml:space="preserve">´s needs that we should take into consideration </w:t>
        </w:r>
      </w:ins>
      <w:del w:id="31" w:author="Lena Ramfelt" w:date="2025-09-19T14:49:00Z" w16du:dateUtc="2025-09-19T12:49:00Z">
        <w:r w:rsidDel="00B37340">
          <w:delText xml:space="preserve"> in and out of scope</w:delText>
        </w:r>
      </w:del>
      <w:r>
        <w:t>.</w:t>
      </w:r>
    </w:p>
    <w:p w14:paraId="354B0E8E" w14:textId="443E8F24" w:rsidR="0075545D" w:rsidRDefault="00000000">
      <w:pPr>
        <w:pStyle w:val="BodyText"/>
      </w:pPr>
      <w:r>
        <w:t xml:space="preserve">Moving forward </w:t>
      </w:r>
      <w:del w:id="32" w:author="Lena Ramfelt" w:date="2025-09-19T14:49:00Z" w16du:dateUtc="2025-09-19T12:49:00Z">
        <w:r w:rsidDel="00B37340">
          <w:delText>with my group’s</w:delText>
        </w:r>
      </w:del>
      <w:ins w:id="33" w:author="Lena Ramfelt" w:date="2025-09-19T14:49:00Z" w16du:dateUtc="2025-09-19T12:49:00Z">
        <w:r w:rsidR="00B37340">
          <w:t>with our</w:t>
        </w:r>
      </w:ins>
      <w:r>
        <w:t xml:space="preserve"> project I think we will rely heavily on the different sections of the double diamond design thinking methodology. Group projects can often suffer from ambiguity about what the </w:t>
      </w:r>
      <w:del w:id="34" w:author="Lena Ramfelt" w:date="2025-09-19T14:49:00Z" w16du:dateUtc="2025-09-19T12:49:00Z">
        <w:r w:rsidDel="00B37340">
          <w:delText xml:space="preserve">current </w:delText>
        </w:r>
      </w:del>
      <w:r>
        <w:t>goals are</w:t>
      </w:r>
      <w:ins w:id="35" w:author="Lena Ramfelt" w:date="2025-09-19T14:50:00Z" w16du:dateUtc="2025-09-19T12:50:00Z">
        <w:r w:rsidR="00B37340">
          <w:t>.</w:t>
        </w:r>
      </w:ins>
      <w:r>
        <w:t xml:space="preserve"> </w:t>
      </w:r>
      <w:del w:id="36" w:author="Lena Ramfelt" w:date="2025-09-19T14:50:00Z" w16du:dateUtc="2025-09-19T12:50:00Z">
        <w:r w:rsidDel="00B37340">
          <w:delText xml:space="preserve">and </w:delText>
        </w:r>
      </w:del>
      <w:r>
        <w:t xml:space="preserve">I think that the </w:t>
      </w:r>
      <w:del w:id="37" w:author="Lena Ramfelt" w:date="2025-09-19T14:50:00Z" w16du:dateUtc="2025-09-19T12:50:00Z">
        <w:r w:rsidDel="00B37340">
          <w:delText xml:space="preserve">schematic </w:delText>
        </w:r>
      </w:del>
      <w:ins w:id="38" w:author="Lena Ramfelt" w:date="2025-09-19T14:50:00Z" w16du:dateUtc="2025-09-19T12:50:00Z">
        <w:r w:rsidR="00B37340">
          <w:t>diamond</w:t>
        </w:r>
        <w:r w:rsidR="00B37340">
          <w:t xml:space="preserve"> </w:t>
        </w:r>
      </w:ins>
      <w:r>
        <w:t xml:space="preserve">provides a straightforward way </w:t>
      </w:r>
      <w:del w:id="39" w:author="Lena Ramfelt" w:date="2025-09-19T14:50:00Z" w16du:dateUtc="2025-09-19T12:50:00Z">
        <w:r w:rsidDel="00B37340">
          <w:delText xml:space="preserve">to clearly express </w:delText>
        </w:r>
      </w:del>
      <w:r>
        <w:t xml:space="preserve">to </w:t>
      </w:r>
      <w:del w:id="40" w:author="Lena Ramfelt" w:date="2025-09-19T14:50:00Z" w16du:dateUtc="2025-09-19T12:50:00Z">
        <w:r w:rsidDel="00B37340">
          <w:delText xml:space="preserve">help </w:delText>
        </w:r>
      </w:del>
      <w:ins w:id="41" w:author="Lena Ramfelt" w:date="2025-09-19T14:50:00Z" w16du:dateUtc="2025-09-19T12:50:00Z">
        <w:r w:rsidR="00B37340">
          <w:t>support</w:t>
        </w:r>
        <w:r w:rsidR="00B37340">
          <w:t xml:space="preserve"> </w:t>
        </w:r>
      </w:ins>
      <w:r>
        <w:t xml:space="preserve">the group </w:t>
      </w:r>
      <w:ins w:id="42" w:author="Lena Ramfelt" w:date="2025-09-19T14:50:00Z" w16du:dateUtc="2025-09-19T12:50:00Z">
        <w:r w:rsidR="00B37340">
          <w:t xml:space="preserve">in finding an </w:t>
        </w:r>
      </w:ins>
      <w:del w:id="43" w:author="Lena Ramfelt" w:date="2025-09-19T14:50:00Z" w16du:dateUtc="2025-09-19T12:50:00Z">
        <w:r w:rsidDel="00B37340">
          <w:delText xml:space="preserve">agree </w:delText>
        </w:r>
      </w:del>
      <w:ins w:id="44" w:author="Lena Ramfelt" w:date="2025-09-19T14:50:00Z" w16du:dateUtc="2025-09-19T12:50:00Z">
        <w:r w:rsidR="00B37340">
          <w:t>agree</w:t>
        </w:r>
      </w:ins>
      <w:ins w:id="45" w:author="Lena Ramfelt" w:date="2025-09-19T14:51:00Z" w16du:dateUtc="2025-09-19T12:51:00Z">
        <w:r w:rsidR="00B37340">
          <w:t>ment</w:t>
        </w:r>
      </w:ins>
      <w:ins w:id="46" w:author="Lena Ramfelt" w:date="2025-09-19T14:50:00Z" w16du:dateUtc="2025-09-19T12:50:00Z">
        <w:r w:rsidR="00B37340">
          <w:t xml:space="preserve"> </w:t>
        </w:r>
      </w:ins>
      <w:r>
        <w:t xml:space="preserve">on which </w:t>
      </w:r>
      <w:del w:id="47" w:author="Lena Ramfelt" w:date="2025-09-19T14:51:00Z" w16du:dateUtc="2025-09-19T12:51:00Z">
        <w:r w:rsidDel="00B37340">
          <w:delText xml:space="preserve">aspects </w:delText>
        </w:r>
      </w:del>
      <w:ins w:id="48" w:author="Lena Ramfelt" w:date="2025-09-19T14:51:00Z" w16du:dateUtc="2025-09-19T12:51:00Z">
        <w:r w:rsidR="00B37340">
          <w:t>needs</w:t>
        </w:r>
        <w:r w:rsidR="00B37340">
          <w:t xml:space="preserve"> </w:t>
        </w:r>
      </w:ins>
      <w:r>
        <w:t xml:space="preserve">to focus on. </w:t>
      </w:r>
      <w:del w:id="49" w:author="Lena Ramfelt" w:date="2025-09-19T14:51:00Z" w16du:dateUtc="2025-09-19T12:51:00Z">
        <w:r w:rsidDel="00B37340">
          <w:delText>For example, are we identifying new ideas or are we in the process of narrowing the ideas we already have?</w:delText>
        </w:r>
      </w:del>
    </w:p>
    <w:p w14:paraId="1B7A3674" w14:textId="06DB8CF6" w:rsidR="0075545D" w:rsidRDefault="00000000">
      <w:pPr>
        <w:pStyle w:val="BodyText"/>
      </w:pPr>
      <w:r>
        <w:t xml:space="preserve">A key challenge for </w:t>
      </w:r>
      <w:del w:id="50" w:author="Lena Ramfelt" w:date="2025-09-19T14:51:00Z" w16du:dateUtc="2025-09-19T12:51:00Z">
        <w:r w:rsidDel="00B37340">
          <w:delText>my group</w:delText>
        </w:r>
      </w:del>
      <w:ins w:id="51" w:author="Lena Ramfelt" w:date="2025-09-19T14:51:00Z" w16du:dateUtc="2025-09-19T12:51:00Z">
        <w:r w:rsidR="00B37340">
          <w:t>us</w:t>
        </w:r>
      </w:ins>
      <w:r>
        <w:t xml:space="preserve"> will be to avoid moving too quickly. </w:t>
      </w:r>
      <w:ins w:id="52" w:author="Lena Ramfelt" w:date="2025-09-19T14:52:00Z" w16du:dateUtc="2025-09-19T12:52:00Z">
        <w:r w:rsidR="00B37340">
          <w:t xml:space="preserve">I think this is </w:t>
        </w:r>
      </w:ins>
      <w:proofErr w:type="gramStart"/>
      <w:ins w:id="53" w:author="Lena Ramfelt" w:date="2025-09-19T14:53:00Z" w16du:dateUtc="2025-09-19T12:53:00Z">
        <w:r w:rsidR="00B37340">
          <w:t>fairly common</w:t>
        </w:r>
        <w:proofErr w:type="gramEnd"/>
        <w:r w:rsidR="00B37340">
          <w:t xml:space="preserve"> today where haste leads to that every problem </w:t>
        </w:r>
      </w:ins>
      <w:ins w:id="54" w:author="Lena Ramfelt" w:date="2025-09-19T14:52:00Z" w16du:dateUtc="2025-09-19T12:52:00Z">
        <w:r w:rsidR="00B37340">
          <w:t xml:space="preserve">requires </w:t>
        </w:r>
      </w:ins>
      <w:ins w:id="55" w:author="Lena Ramfelt" w:date="2025-09-19T14:53:00Z" w16du:dateUtc="2025-09-19T12:53:00Z">
        <w:r w:rsidR="00B37340">
          <w:t xml:space="preserve">the development of </w:t>
        </w:r>
      </w:ins>
      <w:ins w:id="56" w:author="Lena Ramfelt" w:date="2025-09-19T14:52:00Z" w16du:dateUtc="2025-09-19T12:52:00Z">
        <w:r w:rsidR="00B37340">
          <w:t xml:space="preserve">a new app. </w:t>
        </w:r>
      </w:ins>
      <w:r>
        <w:t xml:space="preserve">It can be tempting to </w:t>
      </w:r>
      <w:del w:id="57" w:author="Lena Ramfelt" w:date="2025-09-19T14:51:00Z" w16du:dateUtc="2025-09-19T12:51:00Z">
        <w:r w:rsidDel="00B37340">
          <w:delText xml:space="preserve">see </w:delText>
        </w:r>
      </w:del>
      <w:ins w:id="58" w:author="Lena Ramfelt" w:date="2025-09-19T14:51:00Z" w16du:dateUtc="2025-09-19T12:51:00Z">
        <w:r w:rsidR="00B37340">
          <w:t>identify</w:t>
        </w:r>
        <w:r w:rsidR="00B37340">
          <w:t xml:space="preserve"> </w:t>
        </w:r>
      </w:ins>
      <w:r>
        <w:t>problems and associated solutions</w:t>
      </w:r>
      <w:ins w:id="59" w:author="Lena Ramfelt" w:date="2025-09-19T14:51:00Z" w16du:dateUtc="2025-09-19T12:51:00Z">
        <w:r w:rsidR="00B37340">
          <w:t>,</w:t>
        </w:r>
      </w:ins>
      <w:r>
        <w:t xml:space="preserve"> </w:t>
      </w:r>
      <w:del w:id="60" w:author="Lena Ramfelt" w:date="2025-09-19T14:51:00Z" w16du:dateUtc="2025-09-19T12:51:00Z">
        <w:r w:rsidDel="00B37340">
          <w:delText xml:space="preserve">to those problems </w:delText>
        </w:r>
      </w:del>
      <w:r>
        <w:t xml:space="preserve">and </w:t>
      </w:r>
      <w:ins w:id="61" w:author="Lena Ramfelt" w:date="2025-09-19T14:51:00Z" w16du:dateUtc="2025-09-19T12:51:00Z">
        <w:r w:rsidR="00B37340">
          <w:t>then</w:t>
        </w:r>
      </w:ins>
      <w:ins w:id="62" w:author="Lena Ramfelt" w:date="2025-09-19T14:52:00Z" w16du:dateUtc="2025-09-19T12:52:00Z">
        <w:r w:rsidR="00B37340">
          <w:t xml:space="preserve"> </w:t>
        </w:r>
      </w:ins>
      <w:r>
        <w:t xml:space="preserve">try to take a short cut to start </w:t>
      </w:r>
      <w:del w:id="63" w:author="Lena Ramfelt" w:date="2025-09-19T14:51:00Z" w16du:dateUtc="2025-09-19T12:51:00Z">
        <w:r w:rsidDel="00B37340">
          <w:delText xml:space="preserve">working </w:delText>
        </w:r>
      </w:del>
      <w:ins w:id="64" w:author="Lena Ramfelt" w:date="2025-09-19T14:51:00Z" w16du:dateUtc="2025-09-19T12:51:00Z">
        <w:r w:rsidR="00B37340">
          <w:t>implementing</w:t>
        </w:r>
        <w:r w:rsidR="00B37340">
          <w:t xml:space="preserve"> </w:t>
        </w:r>
      </w:ins>
      <w:del w:id="65" w:author="Lena Ramfelt" w:date="2025-09-19T14:51:00Z" w16du:dateUtc="2025-09-19T12:51:00Z">
        <w:r w:rsidDel="00B37340">
          <w:delText xml:space="preserve">on </w:delText>
        </w:r>
      </w:del>
      <w:r>
        <w:t xml:space="preserve">the solution. However, based on </w:t>
      </w:r>
      <w:del w:id="66" w:author="Lena Ramfelt" w:date="2025-09-19T14:52:00Z" w16du:dateUtc="2025-09-19T12:52:00Z">
        <w:r w:rsidDel="00B37340">
          <w:delText xml:space="preserve">my </w:delText>
        </w:r>
      </w:del>
      <w:ins w:id="67" w:author="Lena Ramfelt" w:date="2025-09-19T14:52:00Z" w16du:dateUtc="2025-09-19T12:52:00Z">
        <w:r w:rsidR="00B37340">
          <w:t>the</w:t>
        </w:r>
        <w:r w:rsidR="00B37340">
          <w:t xml:space="preserve"> </w:t>
        </w:r>
      </w:ins>
      <w:r>
        <w:t xml:space="preserve">experiences in the first test run of the design thinking method this is a premature risk. </w:t>
      </w:r>
      <w:del w:id="68" w:author="Lena Ramfelt" w:date="2025-09-19T14:52:00Z" w16du:dateUtc="2025-09-19T12:52:00Z">
        <w:r w:rsidDel="00B37340">
          <w:delText xml:space="preserve">I think this is particularly the case today where I feel that a common assumption is that each problem requires a new app. </w:delText>
        </w:r>
      </w:del>
      <w:r>
        <w:t xml:space="preserve">By slowing down and working through each stage of the method, </w:t>
      </w:r>
      <w:del w:id="69" w:author="Lena Ramfelt" w:date="2025-09-19T14:54:00Z" w16du:dateUtc="2025-09-19T12:54:00Z">
        <w:r w:rsidDel="00B37340">
          <w:delText>a team</w:delText>
        </w:r>
      </w:del>
      <w:ins w:id="70" w:author="Lena Ramfelt" w:date="2025-09-19T14:54:00Z" w16du:dateUtc="2025-09-19T12:54:00Z">
        <w:r w:rsidR="00B37340">
          <w:t>we</w:t>
        </w:r>
      </w:ins>
      <w:r>
        <w:t xml:space="preserve"> can grasp the full breadth of problems and solutions and pick the best fit</w:t>
      </w:r>
      <w:ins w:id="71" w:author="Lena Ramfelt" w:date="2025-09-19T14:54:00Z" w16du:dateUtc="2025-09-19T12:54:00Z">
        <w:r w:rsidR="00B37340">
          <w:t xml:space="preserve"> we can find given the limitation in time and resources</w:t>
        </w:r>
      </w:ins>
      <w:r>
        <w:t>.</w:t>
      </w:r>
      <w:bookmarkEnd w:id="0"/>
    </w:p>
    <w:sectPr w:rsidR="007554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6AC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63E81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C82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70657916">
    <w:abstractNumId w:val="0"/>
  </w:num>
  <w:num w:numId="2" w16cid:durableId="975792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1764536">
    <w:abstractNumId w:val="1"/>
  </w:num>
  <w:num w:numId="4" w16cid:durableId="1017998407">
    <w:abstractNumId w:val="1"/>
  </w:num>
  <w:num w:numId="5" w16cid:durableId="916279943">
    <w:abstractNumId w:val="1"/>
  </w:num>
  <w:num w:numId="6" w16cid:durableId="612397535">
    <w:abstractNumId w:val="1"/>
  </w:num>
  <w:num w:numId="7" w16cid:durableId="213195959">
    <w:abstractNumId w:val="1"/>
  </w:num>
  <w:num w:numId="8" w16cid:durableId="213009748">
    <w:abstractNumId w:val="1"/>
  </w:num>
  <w:num w:numId="9" w16cid:durableId="205069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5837911">
    <w:abstractNumId w:val="1"/>
  </w:num>
  <w:num w:numId="11" w16cid:durableId="959456018">
    <w:abstractNumId w:val="1"/>
  </w:num>
  <w:num w:numId="12" w16cid:durableId="1293248737">
    <w:abstractNumId w:val="1"/>
  </w:num>
  <w:num w:numId="13" w16cid:durableId="1370834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3800035">
    <w:abstractNumId w:val="1"/>
  </w:num>
  <w:num w:numId="15" w16cid:durableId="973753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7322">
    <w:abstractNumId w:val="1"/>
  </w:num>
  <w:num w:numId="17" w16cid:durableId="398870931">
    <w:abstractNumId w:val="1"/>
  </w:num>
  <w:num w:numId="18" w16cid:durableId="1918635326">
    <w:abstractNumId w:val="1"/>
  </w:num>
  <w:num w:numId="19" w16cid:durableId="16640915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na Ramfelt">
    <w15:presenceInfo w15:providerId="AD" w15:userId="S::lena@optiarc.com::9f1642b1-027a-4b80-8c2e-12f428a510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5"/>
    <w:rsid w:val="00180D2F"/>
    <w:rsid w:val="004A21CC"/>
    <w:rsid w:val="0075545D"/>
    <w:rsid w:val="007C4415"/>
    <w:rsid w:val="00AE232E"/>
    <w:rsid w:val="00B37340"/>
    <w:rsid w:val="00D66B3D"/>
    <w:rsid w:val="00D76131"/>
    <w:rsid w:val="00F5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79E4"/>
  <w15:docId w15:val="{58BD8978-EF54-B547-9299-B6A677E2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50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0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50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0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Revision">
    <w:name w:val="Revision"/>
    <w:hidden/>
    <w:rsid w:val="00B3734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Lena Ramfelt</cp:lastModifiedBy>
  <cp:revision>2</cp:revision>
  <dcterms:created xsi:type="dcterms:W3CDTF">2025-09-17T08:58:00Z</dcterms:created>
  <dcterms:modified xsi:type="dcterms:W3CDTF">2025-09-19T12:54:00Z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4th 2025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stitute">
    <vt:lpwstr/>
  </property>
  <property fmtid="{D5CDD505-2E9C-101B-9397-08002B2CF9AE}" pid="6" name="mainfont">
    <vt:lpwstr>Times New Roman</vt:lpwstr>
  </property>
  <property fmtid="{D5CDD505-2E9C-101B-9397-08002B2CF9AE}" pid="7" name="output">
    <vt:lpwstr/>
  </property>
  <property fmtid="{D5CDD505-2E9C-101B-9397-08002B2CF9AE}" pid="8" name="params">
    <vt:lpwstr/>
  </property>
</Properties>
</file>